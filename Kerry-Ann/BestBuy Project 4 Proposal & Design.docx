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1z6eiuiujknd" w:id="0"/>
      <w:bookmarkEnd w:id="0"/>
      <w:r w:rsidDel="00000000" w:rsidR="00000000" w:rsidRPr="00000000">
        <w:rPr>
          <w:b w:val="1"/>
          <w:rtl w:val="0"/>
        </w:rPr>
        <w:t xml:space="preserve">Overview</w:t>
      </w:r>
    </w:p>
    <w:p w:rsidR="00000000" w:rsidDel="00000000" w:rsidP="00000000" w:rsidRDefault="00000000" w:rsidRPr="00000000" w14:paraId="00000002">
      <w:pPr>
        <w:rPr>
          <w:sz w:val="24"/>
          <w:szCs w:val="24"/>
        </w:rPr>
      </w:pPr>
      <w:r w:rsidDel="00000000" w:rsidR="00000000" w:rsidRPr="00000000">
        <w:rPr>
          <w:sz w:val="24"/>
          <w:szCs w:val="24"/>
          <w:rtl w:val="0"/>
        </w:rPr>
        <w:t xml:space="preserve">The purpose is to identify trends in prices and discounts  and predictions for discounts for televisions sold by Best Buy by comparing two months. Additional analysis of the inventory such as highest selling, lowest selling based on brand, TV size, TV type and pixel type will also be done. This is an extension of BestBuy Project 3.</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pStyle w:val="Heading1"/>
        <w:rPr>
          <w:b w:val="1"/>
        </w:rPr>
      </w:pPr>
      <w:bookmarkStart w:colFirst="0" w:colLast="0" w:name="_mos5q1c9m1m4" w:id="1"/>
      <w:bookmarkEnd w:id="1"/>
      <w:r w:rsidDel="00000000" w:rsidR="00000000" w:rsidRPr="00000000">
        <w:rPr>
          <w:b w:val="1"/>
          <w:rtl w:val="0"/>
        </w:rPr>
        <w:t xml:space="preserve">Review of current Flask App</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App from Project 3 used data scraped from the BestBuy Canada website. This data was use to show the following on a dashboard:</w:t>
      </w:r>
    </w:p>
    <w:p w:rsidR="00000000" w:rsidDel="00000000" w:rsidP="00000000" w:rsidRDefault="00000000" w:rsidRPr="00000000" w14:paraId="00000006">
      <w:pPr>
        <w:numPr>
          <w:ilvl w:val="0"/>
          <w:numId w:val="4"/>
        </w:numPr>
        <w:ind w:left="720" w:hanging="360"/>
        <w:rPr>
          <w:sz w:val="24"/>
          <w:szCs w:val="24"/>
          <w:u w:val="none"/>
        </w:rPr>
      </w:pPr>
      <w:r w:rsidDel="00000000" w:rsidR="00000000" w:rsidRPr="00000000">
        <w:rPr>
          <w:sz w:val="24"/>
          <w:szCs w:val="24"/>
          <w:rtl w:val="0"/>
        </w:rPr>
        <w:t xml:space="preserve">Display inventory in a table format, which could be filtered by the following:</w:t>
      </w:r>
    </w:p>
    <w:p w:rsidR="00000000" w:rsidDel="00000000" w:rsidP="00000000" w:rsidRDefault="00000000" w:rsidRPr="00000000" w14:paraId="00000007">
      <w:pPr>
        <w:numPr>
          <w:ilvl w:val="1"/>
          <w:numId w:val="4"/>
        </w:numPr>
        <w:ind w:left="1440" w:hanging="360"/>
        <w:rPr>
          <w:sz w:val="24"/>
          <w:szCs w:val="24"/>
          <w:u w:val="none"/>
        </w:rPr>
      </w:pPr>
      <w:r w:rsidDel="00000000" w:rsidR="00000000" w:rsidRPr="00000000">
        <w:rPr>
          <w:sz w:val="24"/>
          <w:szCs w:val="24"/>
          <w:rtl w:val="0"/>
        </w:rPr>
        <w:t xml:space="preserve">Brand</w:t>
      </w:r>
    </w:p>
    <w:p w:rsidR="00000000" w:rsidDel="00000000" w:rsidP="00000000" w:rsidRDefault="00000000" w:rsidRPr="00000000" w14:paraId="00000008">
      <w:pPr>
        <w:numPr>
          <w:ilvl w:val="1"/>
          <w:numId w:val="4"/>
        </w:numPr>
        <w:ind w:left="1440" w:hanging="360"/>
        <w:rPr>
          <w:sz w:val="24"/>
          <w:szCs w:val="24"/>
          <w:u w:val="none"/>
        </w:rPr>
      </w:pPr>
      <w:r w:rsidDel="00000000" w:rsidR="00000000" w:rsidRPr="00000000">
        <w:rPr>
          <w:sz w:val="24"/>
          <w:szCs w:val="24"/>
          <w:rtl w:val="0"/>
        </w:rPr>
        <w:t xml:space="preserve">Type</w:t>
      </w:r>
    </w:p>
    <w:p w:rsidR="00000000" w:rsidDel="00000000" w:rsidP="00000000" w:rsidRDefault="00000000" w:rsidRPr="00000000" w14:paraId="00000009">
      <w:pPr>
        <w:numPr>
          <w:ilvl w:val="1"/>
          <w:numId w:val="4"/>
        </w:numPr>
        <w:ind w:left="1440" w:hanging="360"/>
        <w:rPr>
          <w:sz w:val="24"/>
          <w:szCs w:val="24"/>
          <w:u w:val="none"/>
        </w:rPr>
      </w:pPr>
      <w:r w:rsidDel="00000000" w:rsidR="00000000" w:rsidRPr="00000000">
        <w:rPr>
          <w:sz w:val="24"/>
          <w:szCs w:val="24"/>
          <w:rtl w:val="0"/>
        </w:rPr>
        <w:t xml:space="preserve">Size</w:t>
      </w:r>
    </w:p>
    <w:p w:rsidR="00000000" w:rsidDel="00000000" w:rsidP="00000000" w:rsidRDefault="00000000" w:rsidRPr="00000000" w14:paraId="0000000A">
      <w:pPr>
        <w:numPr>
          <w:ilvl w:val="1"/>
          <w:numId w:val="4"/>
        </w:numPr>
        <w:ind w:left="1440" w:hanging="360"/>
        <w:rPr>
          <w:sz w:val="24"/>
          <w:szCs w:val="24"/>
          <w:u w:val="none"/>
        </w:rPr>
      </w:pPr>
      <w:r w:rsidDel="00000000" w:rsidR="00000000" w:rsidRPr="00000000">
        <w:rPr>
          <w:sz w:val="24"/>
          <w:szCs w:val="24"/>
          <w:rtl w:val="0"/>
        </w:rPr>
        <w:t xml:space="preserve">Pixel</w:t>
      </w:r>
    </w:p>
    <w:p w:rsidR="00000000" w:rsidDel="00000000" w:rsidP="00000000" w:rsidRDefault="00000000" w:rsidRPr="00000000" w14:paraId="0000000B">
      <w:pPr>
        <w:numPr>
          <w:ilvl w:val="0"/>
          <w:numId w:val="4"/>
        </w:numPr>
        <w:ind w:left="720" w:hanging="360"/>
        <w:rPr>
          <w:sz w:val="24"/>
          <w:szCs w:val="24"/>
          <w:u w:val="none"/>
        </w:rPr>
      </w:pPr>
      <w:r w:rsidDel="00000000" w:rsidR="00000000" w:rsidRPr="00000000">
        <w:rPr>
          <w:sz w:val="24"/>
          <w:szCs w:val="24"/>
          <w:rtl w:val="0"/>
        </w:rPr>
        <w:t xml:space="preserve">Graphs showing average price by brand in line, marker and line+marker format.</w:t>
      </w:r>
    </w:p>
    <w:p w:rsidR="00000000" w:rsidDel="00000000" w:rsidP="00000000" w:rsidRDefault="00000000" w:rsidRPr="00000000" w14:paraId="0000000C">
      <w:pPr>
        <w:numPr>
          <w:ilvl w:val="0"/>
          <w:numId w:val="4"/>
        </w:numPr>
        <w:ind w:left="720" w:hanging="360"/>
        <w:rPr>
          <w:sz w:val="24"/>
          <w:szCs w:val="24"/>
          <w:u w:val="none"/>
        </w:rPr>
      </w:pPr>
      <w:r w:rsidDel="00000000" w:rsidR="00000000" w:rsidRPr="00000000">
        <w:rPr>
          <w:sz w:val="24"/>
          <w:szCs w:val="24"/>
          <w:rtl w:val="0"/>
        </w:rPr>
        <w:t xml:space="preserve">Map showing BestBuy locations in Ontario.</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pStyle w:val="Heading1"/>
        <w:rPr>
          <w:b w:val="1"/>
        </w:rPr>
      </w:pPr>
      <w:bookmarkStart w:colFirst="0" w:colLast="0" w:name="_w2t1vgw5g251" w:id="2"/>
      <w:bookmarkEnd w:id="2"/>
      <w:r w:rsidDel="00000000" w:rsidR="00000000" w:rsidRPr="00000000">
        <w:rPr>
          <w:b w:val="1"/>
          <w:rtl w:val="0"/>
        </w:rPr>
        <w:t xml:space="preserve">Requirements &amp; Analysis</w:t>
      </w:r>
    </w:p>
    <w:p w:rsidR="00000000" w:rsidDel="00000000" w:rsidP="00000000" w:rsidRDefault="00000000" w:rsidRPr="00000000" w14:paraId="0000000F">
      <w:pPr>
        <w:pStyle w:val="Heading2"/>
        <w:rPr/>
      </w:pPr>
      <w:bookmarkStart w:colFirst="0" w:colLast="0" w:name="_qcekld8w756a" w:id="3"/>
      <w:bookmarkEnd w:id="3"/>
      <w:r w:rsidDel="00000000" w:rsidR="00000000" w:rsidRPr="00000000">
        <w:rPr>
          <w:rtl w:val="0"/>
        </w:rPr>
        <w:t xml:space="preserve">Data Collection</w:t>
      </w:r>
    </w:p>
    <w:p w:rsidR="00000000" w:rsidDel="00000000" w:rsidP="00000000" w:rsidRDefault="00000000" w:rsidRPr="00000000" w14:paraId="00000010">
      <w:pPr>
        <w:pStyle w:val="Heading3"/>
        <w:numPr>
          <w:ilvl w:val="0"/>
          <w:numId w:val="6"/>
        </w:numPr>
        <w:spacing w:after="0" w:afterAutospacing="0"/>
        <w:ind w:left="720" w:hanging="360"/>
        <w:rPr>
          <w:u w:val="none"/>
        </w:rPr>
      </w:pPr>
      <w:bookmarkStart w:colFirst="0" w:colLast="0" w:name="_dwv3q483e56f" w:id="4"/>
      <w:bookmarkEnd w:id="4"/>
      <w:r w:rsidDel="00000000" w:rsidR="00000000" w:rsidRPr="00000000">
        <w:rPr>
          <w:rtl w:val="0"/>
        </w:rPr>
        <w:t xml:space="preserve">Refine Data Preprocessing</w:t>
      </w:r>
    </w:p>
    <w:p w:rsidR="00000000" w:rsidDel="00000000" w:rsidP="00000000" w:rsidRDefault="00000000" w:rsidRPr="00000000" w14:paraId="00000011">
      <w:pPr>
        <w:numPr>
          <w:ilvl w:val="1"/>
          <w:numId w:val="6"/>
        </w:numPr>
        <w:ind w:left="1440" w:hanging="360"/>
        <w:rPr>
          <w:sz w:val="24"/>
          <w:szCs w:val="24"/>
        </w:rPr>
      </w:pPr>
      <w:r w:rsidDel="00000000" w:rsidR="00000000" w:rsidRPr="00000000">
        <w:rPr>
          <w:sz w:val="24"/>
          <w:szCs w:val="24"/>
          <w:rtl w:val="0"/>
        </w:rPr>
        <w:t xml:space="preserve">If no discount found, show as zero and not NA</w:t>
      </w:r>
    </w:p>
    <w:p w:rsidR="00000000" w:rsidDel="00000000" w:rsidP="00000000" w:rsidRDefault="00000000" w:rsidRPr="00000000" w14:paraId="00000012">
      <w:pPr>
        <w:numPr>
          <w:ilvl w:val="1"/>
          <w:numId w:val="6"/>
        </w:numPr>
        <w:ind w:left="1440" w:hanging="360"/>
        <w:rPr>
          <w:sz w:val="24"/>
          <w:szCs w:val="24"/>
        </w:rPr>
      </w:pPr>
      <w:r w:rsidDel="00000000" w:rsidR="00000000" w:rsidRPr="00000000">
        <w:rPr>
          <w:sz w:val="24"/>
          <w:szCs w:val="24"/>
          <w:rtl w:val="0"/>
        </w:rPr>
        <w:t xml:space="preserve">If no price is found, remove the item from the dataset.</w:t>
      </w:r>
    </w:p>
    <w:p w:rsidR="00000000" w:rsidDel="00000000" w:rsidP="00000000" w:rsidRDefault="00000000" w:rsidRPr="00000000" w14:paraId="00000013">
      <w:pPr>
        <w:numPr>
          <w:ilvl w:val="1"/>
          <w:numId w:val="6"/>
        </w:numPr>
        <w:ind w:left="1440" w:hanging="360"/>
        <w:rPr>
          <w:sz w:val="24"/>
          <w:szCs w:val="24"/>
        </w:rPr>
      </w:pPr>
      <w:r w:rsidDel="00000000" w:rsidR="00000000" w:rsidRPr="00000000">
        <w:rPr>
          <w:sz w:val="24"/>
          <w:szCs w:val="24"/>
          <w:rtl w:val="0"/>
        </w:rPr>
        <w:t xml:space="preserve">Remove Amazon Echo from the dataset, as these are not televisions. Project 3 dataset, show NA for TV type, size and pixels..</w:t>
      </w:r>
    </w:p>
    <w:p w:rsidR="00000000" w:rsidDel="00000000" w:rsidP="00000000" w:rsidRDefault="00000000" w:rsidRPr="00000000" w14:paraId="00000014">
      <w:pPr>
        <w:numPr>
          <w:ilvl w:val="1"/>
          <w:numId w:val="6"/>
        </w:numPr>
        <w:ind w:left="1440" w:hanging="360"/>
        <w:rPr>
          <w:sz w:val="24"/>
          <w:szCs w:val="24"/>
        </w:rPr>
      </w:pPr>
      <w:r w:rsidDel="00000000" w:rsidR="00000000" w:rsidRPr="00000000">
        <w:rPr>
          <w:sz w:val="24"/>
          <w:szCs w:val="24"/>
          <w:rtl w:val="0"/>
        </w:rPr>
        <w:t xml:space="preserve">Change reviews column from text to numeric (remove parentheses and the word reviews)</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pStyle w:val="Heading3"/>
        <w:numPr>
          <w:ilvl w:val="0"/>
          <w:numId w:val="6"/>
        </w:numPr>
        <w:spacing w:after="0" w:afterAutospacing="0"/>
        <w:ind w:left="720" w:hanging="360"/>
        <w:rPr>
          <w:u w:val="none"/>
        </w:rPr>
      </w:pPr>
      <w:bookmarkStart w:colFirst="0" w:colLast="0" w:name="_gsvn48qcx0dn" w:id="5"/>
      <w:bookmarkEnd w:id="5"/>
      <w:r w:rsidDel="00000000" w:rsidR="00000000" w:rsidRPr="00000000">
        <w:rPr>
          <w:rtl w:val="0"/>
        </w:rPr>
        <w:t xml:space="preserve">Get Additional Data</w:t>
      </w:r>
    </w:p>
    <w:p w:rsidR="00000000" w:rsidDel="00000000" w:rsidP="00000000" w:rsidRDefault="00000000" w:rsidRPr="00000000" w14:paraId="00000017">
      <w:pPr>
        <w:numPr>
          <w:ilvl w:val="1"/>
          <w:numId w:val="6"/>
        </w:numPr>
        <w:ind w:left="1440" w:hanging="360"/>
        <w:rPr>
          <w:sz w:val="24"/>
          <w:szCs w:val="24"/>
        </w:rPr>
      </w:pPr>
      <w:r w:rsidDel="00000000" w:rsidR="00000000" w:rsidRPr="00000000">
        <w:rPr>
          <w:sz w:val="24"/>
          <w:szCs w:val="24"/>
          <w:rtl w:val="0"/>
        </w:rPr>
        <w:t xml:space="preserve">Rerun data collection (web scraping) Python script created in Project 3, with additional updates, as indicated previously..</w:t>
      </w:r>
    </w:p>
    <w:p w:rsidR="00000000" w:rsidDel="00000000" w:rsidP="00000000" w:rsidRDefault="00000000" w:rsidRPr="00000000" w14:paraId="00000018">
      <w:pPr>
        <w:numPr>
          <w:ilvl w:val="1"/>
          <w:numId w:val="6"/>
        </w:numPr>
        <w:ind w:left="1440" w:hanging="360"/>
        <w:rPr>
          <w:sz w:val="24"/>
          <w:szCs w:val="24"/>
        </w:rPr>
      </w:pPr>
      <w:r w:rsidDel="00000000" w:rsidR="00000000" w:rsidRPr="00000000">
        <w:rPr>
          <w:sz w:val="24"/>
          <w:szCs w:val="24"/>
          <w:rtl w:val="0"/>
        </w:rPr>
        <w:t xml:space="preserve">Add month field to CSV and database to indicate month associated with the data retrieval. Project 3 data will have June, and current data July.</w:t>
      </w:r>
    </w:p>
    <w:p w:rsidR="00000000" w:rsidDel="00000000" w:rsidP="00000000" w:rsidRDefault="00000000" w:rsidRPr="00000000" w14:paraId="00000019">
      <w:pPr>
        <w:numPr>
          <w:ilvl w:val="1"/>
          <w:numId w:val="6"/>
        </w:numPr>
        <w:ind w:left="1440" w:hanging="360"/>
        <w:rPr>
          <w:sz w:val="24"/>
          <w:szCs w:val="24"/>
        </w:rPr>
      </w:pPr>
      <w:r w:rsidDel="00000000" w:rsidR="00000000" w:rsidRPr="00000000">
        <w:rPr>
          <w:sz w:val="24"/>
          <w:szCs w:val="24"/>
          <w:rtl w:val="0"/>
        </w:rPr>
        <w:t xml:space="preserve">Merge data from Project 3 and current download to create final dataset.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wgwmp2smacgt" w:id="6"/>
      <w:bookmarkEnd w:id="6"/>
      <w:r w:rsidDel="00000000" w:rsidR="00000000" w:rsidRPr="00000000">
        <w:rPr>
          <w:rtl w:val="0"/>
        </w:rPr>
        <w:t xml:space="preserve">Data Visualization</w:t>
      </w:r>
    </w:p>
    <w:p w:rsidR="00000000" w:rsidDel="00000000" w:rsidP="00000000" w:rsidRDefault="00000000" w:rsidRPr="00000000" w14:paraId="0000001C">
      <w:pPr>
        <w:pStyle w:val="Heading3"/>
        <w:numPr>
          <w:ilvl w:val="0"/>
          <w:numId w:val="3"/>
        </w:numPr>
        <w:spacing w:after="0" w:afterAutospacing="0"/>
        <w:ind w:left="720" w:hanging="360"/>
        <w:rPr>
          <w:u w:val="none"/>
        </w:rPr>
      </w:pPr>
      <w:bookmarkStart w:colFirst="0" w:colLast="0" w:name="_8ovgwq9mn5bw" w:id="7"/>
      <w:bookmarkEnd w:id="7"/>
      <w:r w:rsidDel="00000000" w:rsidR="00000000" w:rsidRPr="00000000">
        <w:rPr>
          <w:rtl w:val="0"/>
        </w:rPr>
        <w:t xml:space="preserve">Update Flask App</w:t>
      </w:r>
      <w:r w:rsidDel="00000000" w:rsidR="00000000" w:rsidRPr="00000000">
        <w:rPr>
          <w:sz w:val="24"/>
          <w:szCs w:val="24"/>
          <w:rtl w:val="0"/>
        </w:rPr>
        <w:t xml:space="preserve"> </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Graphs</w:t>
      </w:r>
      <w:r w:rsidDel="00000000" w:rsidR="00000000" w:rsidRPr="00000000">
        <w:rPr>
          <w:rtl w:val="0"/>
        </w:rPr>
      </w:r>
    </w:p>
    <w:p w:rsidR="00000000" w:rsidDel="00000000" w:rsidP="00000000" w:rsidRDefault="00000000" w:rsidRPr="00000000" w14:paraId="0000001E">
      <w:pPr>
        <w:numPr>
          <w:ilvl w:val="2"/>
          <w:numId w:val="3"/>
        </w:numPr>
        <w:ind w:left="2160" w:hanging="360"/>
        <w:rPr>
          <w:sz w:val="24"/>
          <w:szCs w:val="24"/>
          <w:u w:val="none"/>
        </w:rPr>
      </w:pPr>
      <w:r w:rsidDel="00000000" w:rsidR="00000000" w:rsidRPr="00000000">
        <w:rPr>
          <w:sz w:val="24"/>
          <w:szCs w:val="24"/>
          <w:rtl w:val="0"/>
        </w:rPr>
        <w:t xml:space="preserve">Bar chart showing number of units by type and pixel based on selected brand from dropdown</w:t>
      </w:r>
    </w:p>
    <w:p w:rsidR="00000000" w:rsidDel="00000000" w:rsidP="00000000" w:rsidRDefault="00000000" w:rsidRPr="00000000" w14:paraId="0000001F">
      <w:pPr>
        <w:numPr>
          <w:ilvl w:val="2"/>
          <w:numId w:val="3"/>
        </w:numPr>
        <w:ind w:left="2160" w:hanging="360"/>
        <w:rPr>
          <w:sz w:val="24"/>
          <w:szCs w:val="24"/>
        </w:rPr>
      </w:pPr>
      <w:r w:rsidDel="00000000" w:rsidR="00000000" w:rsidRPr="00000000">
        <w:rPr>
          <w:sz w:val="24"/>
          <w:szCs w:val="24"/>
          <w:rtl w:val="0"/>
        </w:rPr>
        <w:t xml:space="preserve">Top ten popular TVs overall based on number of reviews.</w:t>
      </w:r>
    </w:p>
    <w:p w:rsidR="00000000" w:rsidDel="00000000" w:rsidP="00000000" w:rsidRDefault="00000000" w:rsidRPr="00000000" w14:paraId="00000020">
      <w:pPr>
        <w:numPr>
          <w:ilvl w:val="1"/>
          <w:numId w:val="3"/>
        </w:numPr>
        <w:ind w:left="1440" w:hanging="360"/>
        <w:rPr>
          <w:sz w:val="24"/>
          <w:szCs w:val="24"/>
          <w:u w:val="none"/>
        </w:rPr>
      </w:pPr>
      <w:r w:rsidDel="00000000" w:rsidR="00000000" w:rsidRPr="00000000">
        <w:rPr>
          <w:sz w:val="24"/>
          <w:szCs w:val="24"/>
          <w:rtl w:val="0"/>
        </w:rPr>
        <w:t xml:space="preserve">Map</w:t>
      </w:r>
    </w:p>
    <w:p w:rsidR="00000000" w:rsidDel="00000000" w:rsidP="00000000" w:rsidRDefault="00000000" w:rsidRPr="00000000" w14:paraId="00000021">
      <w:pPr>
        <w:numPr>
          <w:ilvl w:val="2"/>
          <w:numId w:val="3"/>
        </w:numPr>
        <w:ind w:left="2160" w:hanging="360"/>
        <w:rPr>
          <w:sz w:val="24"/>
          <w:szCs w:val="24"/>
          <w:u w:val="none"/>
        </w:rPr>
      </w:pPr>
      <w:r w:rsidDel="00000000" w:rsidR="00000000" w:rsidRPr="00000000">
        <w:rPr>
          <w:sz w:val="24"/>
          <w:szCs w:val="24"/>
          <w:rtl w:val="0"/>
        </w:rPr>
        <w:t xml:space="preserve">Update hover info to include address of store location</w:t>
      </w:r>
    </w:p>
    <w:p w:rsidR="00000000" w:rsidDel="00000000" w:rsidP="00000000" w:rsidRDefault="00000000" w:rsidRPr="00000000" w14:paraId="00000022">
      <w:pPr>
        <w:ind w:left="1440" w:firstLine="0"/>
        <w:rPr>
          <w:sz w:val="24"/>
          <w:szCs w:val="24"/>
        </w:rPr>
      </w:pPr>
      <w:r w:rsidDel="00000000" w:rsidR="00000000" w:rsidRPr="00000000">
        <w:rPr>
          <w:rtl w:val="0"/>
        </w:rPr>
      </w:r>
    </w:p>
    <w:p w:rsidR="00000000" w:rsidDel="00000000" w:rsidP="00000000" w:rsidRDefault="00000000" w:rsidRPr="00000000" w14:paraId="00000023">
      <w:pPr>
        <w:pStyle w:val="Heading3"/>
        <w:numPr>
          <w:ilvl w:val="0"/>
          <w:numId w:val="3"/>
        </w:numPr>
        <w:spacing w:after="0" w:afterAutospacing="0"/>
        <w:ind w:left="720" w:hanging="360"/>
        <w:rPr>
          <w:u w:val="none"/>
        </w:rPr>
      </w:pPr>
      <w:bookmarkStart w:colFirst="0" w:colLast="0" w:name="_wliscl4x0jj6" w:id="8"/>
      <w:bookmarkEnd w:id="8"/>
      <w:r w:rsidDel="00000000" w:rsidR="00000000" w:rsidRPr="00000000">
        <w:rPr>
          <w:rtl w:val="0"/>
        </w:rPr>
        <w:t xml:space="preserve">Tableau</w:t>
      </w:r>
    </w:p>
    <w:p w:rsidR="00000000" w:rsidDel="00000000" w:rsidP="00000000" w:rsidRDefault="00000000" w:rsidRPr="00000000" w14:paraId="00000024">
      <w:pPr>
        <w:pStyle w:val="Heading3"/>
        <w:numPr>
          <w:ilvl w:val="1"/>
          <w:numId w:val="3"/>
        </w:numPr>
        <w:spacing w:after="0" w:afterAutospacing="0" w:before="0" w:beforeAutospacing="0"/>
        <w:ind w:left="1440" w:hanging="360"/>
        <w:rPr>
          <w:u w:val="none"/>
        </w:rPr>
      </w:pPr>
      <w:bookmarkStart w:colFirst="0" w:colLast="0" w:name="_6ft4dkmp352f" w:id="9"/>
      <w:bookmarkEnd w:id="9"/>
      <w:r w:rsidDel="00000000" w:rsidR="00000000" w:rsidRPr="00000000">
        <w:rPr>
          <w:rtl w:val="0"/>
        </w:rPr>
        <w:t xml:space="preserve">Compare months</w:t>
      </w:r>
    </w:p>
    <w:p w:rsidR="00000000" w:rsidDel="00000000" w:rsidP="00000000" w:rsidRDefault="00000000" w:rsidRPr="00000000" w14:paraId="00000025">
      <w:pPr>
        <w:numPr>
          <w:ilvl w:val="2"/>
          <w:numId w:val="3"/>
        </w:numPr>
        <w:ind w:left="2160" w:hanging="360"/>
        <w:rPr>
          <w:sz w:val="24"/>
          <w:szCs w:val="24"/>
        </w:rPr>
      </w:pPr>
      <w:r w:rsidDel="00000000" w:rsidR="00000000" w:rsidRPr="00000000">
        <w:rPr>
          <w:sz w:val="24"/>
          <w:szCs w:val="24"/>
          <w:rtl w:val="0"/>
        </w:rPr>
        <w:t xml:space="preserve">Show TVs on discounts for both periods. showing the discount amount given in each month.</w:t>
      </w:r>
    </w:p>
    <w:p w:rsidR="00000000" w:rsidDel="00000000" w:rsidP="00000000" w:rsidRDefault="00000000" w:rsidRPr="00000000" w14:paraId="00000026">
      <w:pPr>
        <w:numPr>
          <w:ilvl w:val="2"/>
          <w:numId w:val="3"/>
        </w:numPr>
        <w:ind w:left="2160" w:hanging="360"/>
        <w:rPr>
          <w:sz w:val="24"/>
          <w:szCs w:val="24"/>
        </w:rPr>
      </w:pPr>
      <w:r w:rsidDel="00000000" w:rsidR="00000000" w:rsidRPr="00000000">
        <w:rPr>
          <w:sz w:val="24"/>
          <w:szCs w:val="24"/>
          <w:rtl w:val="0"/>
        </w:rPr>
        <w:t xml:space="preserve">Show TVs with an increase in original price.</w:t>
      </w:r>
    </w:p>
    <w:p w:rsidR="00000000" w:rsidDel="00000000" w:rsidP="00000000" w:rsidRDefault="00000000" w:rsidRPr="00000000" w14:paraId="00000027">
      <w:pPr>
        <w:numPr>
          <w:ilvl w:val="2"/>
          <w:numId w:val="3"/>
        </w:numPr>
        <w:ind w:left="2160" w:hanging="360"/>
        <w:rPr>
          <w:sz w:val="24"/>
          <w:szCs w:val="24"/>
        </w:rPr>
      </w:pPr>
      <w:r w:rsidDel="00000000" w:rsidR="00000000" w:rsidRPr="00000000">
        <w:rPr>
          <w:sz w:val="24"/>
          <w:szCs w:val="24"/>
          <w:rtl w:val="0"/>
        </w:rPr>
        <w:t xml:space="preserve">Show TVs with a reduction in original price</w:t>
      </w:r>
    </w:p>
    <w:p w:rsidR="00000000" w:rsidDel="00000000" w:rsidP="00000000" w:rsidRDefault="00000000" w:rsidRPr="00000000" w14:paraId="00000028">
      <w:pPr>
        <w:numPr>
          <w:ilvl w:val="2"/>
          <w:numId w:val="3"/>
        </w:numPr>
        <w:ind w:left="2160" w:hanging="360"/>
        <w:rPr>
          <w:sz w:val="24"/>
          <w:szCs w:val="24"/>
          <w:u w:val="none"/>
        </w:rPr>
      </w:pPr>
      <w:r w:rsidDel="00000000" w:rsidR="00000000" w:rsidRPr="00000000">
        <w:rPr>
          <w:sz w:val="24"/>
          <w:szCs w:val="24"/>
          <w:rtl w:val="0"/>
        </w:rPr>
        <w:t xml:space="preserve">Show TVs with increase in number of reviews</w:t>
      </w:r>
    </w:p>
    <w:p w:rsidR="00000000" w:rsidDel="00000000" w:rsidP="00000000" w:rsidRDefault="00000000" w:rsidRPr="00000000" w14:paraId="00000029">
      <w:pPr>
        <w:numPr>
          <w:ilvl w:val="2"/>
          <w:numId w:val="3"/>
        </w:numPr>
        <w:ind w:left="2160" w:hanging="360"/>
        <w:rPr>
          <w:sz w:val="24"/>
          <w:szCs w:val="24"/>
          <w:u w:val="none"/>
        </w:rPr>
      </w:pPr>
      <w:r w:rsidDel="00000000" w:rsidR="00000000" w:rsidRPr="00000000">
        <w:rPr>
          <w:sz w:val="24"/>
          <w:szCs w:val="24"/>
          <w:rtl w:val="0"/>
        </w:rPr>
        <w:t xml:space="preserve">Increase in number of units by brand over the period</w:t>
      </w:r>
    </w:p>
    <w:p w:rsidR="00000000" w:rsidDel="00000000" w:rsidP="00000000" w:rsidRDefault="00000000" w:rsidRPr="00000000" w14:paraId="0000002A">
      <w:pPr>
        <w:numPr>
          <w:ilvl w:val="2"/>
          <w:numId w:val="3"/>
        </w:numPr>
        <w:ind w:left="2160" w:hanging="360"/>
        <w:rPr>
          <w:sz w:val="24"/>
          <w:szCs w:val="24"/>
          <w:u w:val="none"/>
        </w:rPr>
      </w:pPr>
      <w:r w:rsidDel="00000000" w:rsidR="00000000" w:rsidRPr="00000000">
        <w:rPr>
          <w:sz w:val="24"/>
          <w:szCs w:val="24"/>
          <w:rtl w:val="0"/>
        </w:rPr>
        <w:t xml:space="preserve">Decrease in number of units by brand over the period</w:t>
      </w:r>
    </w:p>
    <w:p w:rsidR="00000000" w:rsidDel="00000000" w:rsidP="00000000" w:rsidRDefault="00000000" w:rsidRPr="00000000" w14:paraId="0000002B">
      <w:pPr>
        <w:numPr>
          <w:ilvl w:val="2"/>
          <w:numId w:val="3"/>
        </w:numPr>
        <w:ind w:left="2160" w:hanging="360"/>
        <w:rPr>
          <w:sz w:val="24"/>
          <w:szCs w:val="24"/>
          <w:u w:val="none"/>
        </w:rPr>
      </w:pPr>
      <w:r w:rsidDel="00000000" w:rsidR="00000000" w:rsidRPr="00000000">
        <w:rPr>
          <w:rtl w:val="0"/>
        </w:rPr>
      </w:r>
    </w:p>
    <w:p w:rsidR="00000000" w:rsidDel="00000000" w:rsidP="00000000" w:rsidRDefault="00000000" w:rsidRPr="00000000" w14:paraId="0000002C">
      <w:pPr>
        <w:numPr>
          <w:ilvl w:val="2"/>
          <w:numId w:val="3"/>
        </w:numPr>
        <w:spacing w:after="0" w:afterAutospacing="0"/>
        <w:ind w:left="2160" w:hanging="360"/>
        <w:rPr>
          <w:sz w:val="24"/>
          <w:szCs w:val="24"/>
          <w:u w:val="none"/>
        </w:rPr>
      </w:pPr>
      <w:r w:rsidDel="00000000" w:rsidR="00000000" w:rsidRPr="00000000">
        <w:rPr>
          <w:rtl w:val="0"/>
        </w:rPr>
      </w:r>
    </w:p>
    <w:p w:rsidR="00000000" w:rsidDel="00000000" w:rsidP="00000000" w:rsidRDefault="00000000" w:rsidRPr="00000000" w14:paraId="0000002D">
      <w:pPr>
        <w:pStyle w:val="Heading3"/>
        <w:numPr>
          <w:ilvl w:val="1"/>
          <w:numId w:val="3"/>
        </w:numPr>
        <w:spacing w:after="0" w:afterAutospacing="0" w:before="0" w:beforeAutospacing="0"/>
        <w:ind w:left="1440" w:hanging="360"/>
        <w:rPr/>
      </w:pPr>
      <w:bookmarkStart w:colFirst="0" w:colLast="0" w:name="_94o0y3i68bf" w:id="10"/>
      <w:bookmarkEnd w:id="10"/>
      <w:r w:rsidDel="00000000" w:rsidR="00000000" w:rsidRPr="00000000">
        <w:rPr>
          <w:rtl w:val="0"/>
        </w:rPr>
        <w:t xml:space="preserve">Miscellaneous Charts</w:t>
      </w:r>
      <w:r w:rsidDel="00000000" w:rsidR="00000000" w:rsidRPr="00000000">
        <w:rPr>
          <w:rtl w:val="0"/>
        </w:rPr>
      </w:r>
    </w:p>
    <w:p w:rsidR="00000000" w:rsidDel="00000000" w:rsidP="00000000" w:rsidRDefault="00000000" w:rsidRPr="00000000" w14:paraId="0000002E">
      <w:pPr>
        <w:numPr>
          <w:ilvl w:val="2"/>
          <w:numId w:val="3"/>
        </w:numPr>
        <w:ind w:left="2160" w:hanging="360"/>
        <w:rPr>
          <w:sz w:val="24"/>
          <w:szCs w:val="24"/>
        </w:rPr>
      </w:pPr>
      <w:r w:rsidDel="00000000" w:rsidR="00000000" w:rsidRPr="00000000">
        <w:rPr>
          <w:sz w:val="24"/>
          <w:szCs w:val="24"/>
          <w:rtl w:val="0"/>
        </w:rPr>
        <w:t xml:space="preserve">Top ten popular TVs (description) overall based on number of reviews</w:t>
      </w:r>
    </w:p>
    <w:p w:rsidR="00000000" w:rsidDel="00000000" w:rsidP="00000000" w:rsidRDefault="00000000" w:rsidRPr="00000000" w14:paraId="0000002F">
      <w:pPr>
        <w:numPr>
          <w:ilvl w:val="2"/>
          <w:numId w:val="3"/>
        </w:numPr>
        <w:ind w:left="2160" w:hanging="360"/>
        <w:rPr>
          <w:sz w:val="24"/>
          <w:szCs w:val="24"/>
        </w:rPr>
      </w:pPr>
      <w:r w:rsidDel="00000000" w:rsidR="00000000" w:rsidRPr="00000000">
        <w:rPr>
          <w:sz w:val="24"/>
          <w:szCs w:val="24"/>
          <w:rtl w:val="0"/>
        </w:rPr>
        <w:t xml:space="preserve">Top 5 popular TVs (description) for a each TV size,  TV Type, TV Pixels</w:t>
      </w:r>
    </w:p>
    <w:p w:rsidR="00000000" w:rsidDel="00000000" w:rsidP="00000000" w:rsidRDefault="00000000" w:rsidRPr="00000000" w14:paraId="00000030">
      <w:pPr>
        <w:numPr>
          <w:ilvl w:val="2"/>
          <w:numId w:val="3"/>
        </w:numPr>
        <w:ind w:left="2160" w:hanging="360"/>
        <w:rPr>
          <w:sz w:val="24"/>
          <w:szCs w:val="24"/>
        </w:rPr>
      </w:pPr>
      <w:r w:rsidDel="00000000" w:rsidR="00000000" w:rsidRPr="00000000">
        <w:rPr>
          <w:sz w:val="24"/>
          <w:szCs w:val="24"/>
          <w:rtl w:val="0"/>
        </w:rPr>
        <w:t xml:space="preserve">Show top 5 TV sizes </w:t>
      </w:r>
    </w:p>
    <w:p w:rsidR="00000000" w:rsidDel="00000000" w:rsidP="00000000" w:rsidRDefault="00000000" w:rsidRPr="00000000" w14:paraId="00000031">
      <w:pPr>
        <w:numPr>
          <w:ilvl w:val="2"/>
          <w:numId w:val="3"/>
        </w:numPr>
        <w:ind w:left="2160" w:hanging="360"/>
        <w:rPr>
          <w:sz w:val="24"/>
          <w:szCs w:val="24"/>
        </w:rPr>
      </w:pPr>
      <w:r w:rsidDel="00000000" w:rsidR="00000000" w:rsidRPr="00000000">
        <w:rPr>
          <w:sz w:val="24"/>
          <w:szCs w:val="24"/>
          <w:rtl w:val="0"/>
        </w:rPr>
        <w:t xml:space="preserve">Number of units available for sale by month</w:t>
      </w:r>
    </w:p>
    <w:p w:rsidR="00000000" w:rsidDel="00000000" w:rsidP="00000000" w:rsidRDefault="00000000" w:rsidRPr="00000000" w14:paraId="00000032">
      <w:pPr>
        <w:numPr>
          <w:ilvl w:val="2"/>
          <w:numId w:val="3"/>
        </w:numPr>
        <w:ind w:left="2160" w:hanging="360"/>
        <w:rPr>
          <w:sz w:val="24"/>
          <w:szCs w:val="24"/>
        </w:rPr>
      </w:pPr>
      <w:r w:rsidDel="00000000" w:rsidR="00000000" w:rsidRPr="00000000">
        <w:rPr>
          <w:sz w:val="24"/>
          <w:szCs w:val="24"/>
          <w:rtl w:val="0"/>
        </w:rPr>
        <w:t xml:space="preserve">Number of units available by brand for each month</w:t>
      </w:r>
    </w:p>
    <w:p w:rsidR="00000000" w:rsidDel="00000000" w:rsidP="00000000" w:rsidRDefault="00000000" w:rsidRPr="00000000" w14:paraId="00000033">
      <w:pPr>
        <w:pStyle w:val="Heading2"/>
        <w:rPr/>
      </w:pPr>
      <w:bookmarkStart w:colFirst="0" w:colLast="0" w:name="_njli0kezfe4v" w:id="11"/>
      <w:bookmarkEnd w:id="11"/>
      <w:r w:rsidDel="00000000" w:rsidR="00000000" w:rsidRPr="00000000">
        <w:rPr>
          <w:rtl w:val="0"/>
        </w:rPr>
        <w:t xml:space="preserve">Machine Learning</w:t>
      </w:r>
    </w:p>
    <w:p w:rsidR="00000000" w:rsidDel="00000000" w:rsidP="00000000" w:rsidRDefault="00000000" w:rsidRPr="00000000" w14:paraId="00000034">
      <w:pPr>
        <w:shd w:fill="ffffff" w:val="clear"/>
        <w:spacing w:after="0" w:before="0" w:line="352.0032" w:lineRule="auto"/>
        <w:ind w:left="480" w:right="-120" w:firstLine="0"/>
        <w:rPr>
          <w:color w:val="1d1c1d"/>
          <w:sz w:val="23"/>
          <w:szCs w:val="23"/>
        </w:rPr>
      </w:pPr>
      <w:r w:rsidDel="00000000" w:rsidR="00000000" w:rsidRPr="00000000">
        <w:rPr>
          <w:color w:val="1d1c1d"/>
          <w:sz w:val="23"/>
          <w:szCs w:val="23"/>
          <w:rtl w:val="0"/>
        </w:rPr>
        <w:t xml:space="preserve">Clustering: groups based on similarity of tv.</w:t>
      </w:r>
    </w:p>
    <w:p w:rsidR="00000000" w:rsidDel="00000000" w:rsidP="00000000" w:rsidRDefault="00000000" w:rsidRPr="00000000" w14:paraId="00000035">
      <w:pPr>
        <w:shd w:fill="ffffff" w:val="clear"/>
        <w:spacing w:after="0" w:before="0" w:line="352.0032" w:lineRule="auto"/>
        <w:ind w:left="480" w:right="-120" w:firstLine="0"/>
        <w:rPr>
          <w:color w:val="1d1c1d"/>
          <w:sz w:val="23"/>
          <w:szCs w:val="23"/>
        </w:rPr>
      </w:pPr>
      <w:r w:rsidDel="00000000" w:rsidR="00000000" w:rsidRPr="00000000">
        <w:rPr>
          <w:color w:val="1d1c1d"/>
          <w:sz w:val="23"/>
          <w:szCs w:val="23"/>
          <w:rtl w:val="0"/>
        </w:rPr>
        <w:t xml:space="preserve">Model: predicts the best tv they can choose.</w:t>
      </w:r>
    </w:p>
    <w:p w:rsidR="00000000" w:rsidDel="00000000" w:rsidP="00000000" w:rsidRDefault="00000000" w:rsidRPr="00000000" w14:paraId="00000036">
      <w:pPr>
        <w:shd w:fill="ffffff" w:val="clear"/>
        <w:spacing w:after="0" w:before="0" w:line="352.0032" w:lineRule="auto"/>
        <w:ind w:left="-300" w:right="120" w:firstLine="0"/>
        <w:jc w:val="right"/>
        <w:rPr>
          <w:color w:val="1155cc"/>
          <w:sz w:val="18"/>
          <w:szCs w:val="18"/>
        </w:rPr>
      </w:pPr>
      <w:hyperlink r:id="rId6">
        <w:r w:rsidDel="00000000" w:rsidR="00000000" w:rsidRPr="00000000">
          <w:rPr>
            <w:color w:val="1155cc"/>
            <w:sz w:val="18"/>
            <w:szCs w:val="18"/>
            <w:rtl w:val="0"/>
          </w:rPr>
          <w:t xml:space="preserve">3:37</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yvya15ontlm" w:id="12"/>
      <w:bookmarkEnd w:id="12"/>
      <w:r w:rsidDel="00000000" w:rsidR="00000000" w:rsidRPr="00000000">
        <w:rPr>
          <w:rtl w:val="0"/>
        </w:rPr>
        <w:t xml:space="preserve">Notes</w:t>
      </w:r>
    </w:p>
    <w:p w:rsidR="00000000" w:rsidDel="00000000" w:rsidP="00000000" w:rsidRDefault="00000000" w:rsidRPr="00000000" w14:paraId="00000039">
      <w:pPr>
        <w:pStyle w:val="Heading3"/>
        <w:rPr/>
      </w:pPr>
      <w:bookmarkStart w:colFirst="0" w:colLast="0" w:name="_10plyduwqvy" w:id="13"/>
      <w:bookmarkEnd w:id="13"/>
      <w:r w:rsidDel="00000000" w:rsidR="00000000" w:rsidRPr="00000000">
        <w:rPr>
          <w:rtl w:val="0"/>
        </w:rPr>
        <w:t xml:space="preserve">Data Limitations</w:t>
      </w:r>
    </w:p>
    <w:p w:rsidR="00000000" w:rsidDel="00000000" w:rsidP="00000000" w:rsidRDefault="00000000" w:rsidRPr="00000000" w14:paraId="0000003A">
      <w:pPr>
        <w:numPr>
          <w:ilvl w:val="0"/>
          <w:numId w:val="5"/>
        </w:numPr>
        <w:ind w:left="720" w:hanging="360"/>
      </w:pPr>
      <w:r w:rsidDel="00000000" w:rsidR="00000000" w:rsidRPr="00000000">
        <w:rPr>
          <w:sz w:val="24"/>
          <w:szCs w:val="24"/>
          <w:rtl w:val="0"/>
        </w:rPr>
        <w:t xml:space="preserve">Number of reviews is not restricted to just the two month period, but is a representation of total reviews over the life of the product. New TVs could be rated as not being popular..</w:t>
      </w:r>
    </w:p>
    <w:p w:rsidR="00000000" w:rsidDel="00000000" w:rsidP="00000000" w:rsidRDefault="00000000" w:rsidRPr="00000000" w14:paraId="0000003B">
      <w:pPr>
        <w:numPr>
          <w:ilvl w:val="0"/>
          <w:numId w:val="5"/>
        </w:numPr>
        <w:ind w:left="720" w:hanging="360"/>
      </w:pPr>
      <w:r w:rsidDel="00000000" w:rsidR="00000000" w:rsidRPr="00000000">
        <w:rPr>
          <w:sz w:val="24"/>
          <w:szCs w:val="24"/>
          <w:rtl w:val="0"/>
        </w:rPr>
        <w:t xml:space="preserve">Sale volume (units available, total sales) not supplied by BestBuy website</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vgohvzfw41z3" w:id="14"/>
      <w:bookmarkEnd w:id="14"/>
      <w:r w:rsidDel="00000000" w:rsidR="00000000" w:rsidRPr="00000000">
        <w:rPr>
          <w:rtl w:val="0"/>
        </w:rPr>
        <w:t xml:space="preserve">Price Discount</w:t>
      </w:r>
    </w:p>
    <w:p w:rsidR="00000000" w:rsidDel="00000000" w:rsidP="00000000" w:rsidRDefault="00000000" w:rsidRPr="00000000" w14:paraId="0000003E">
      <w:pPr>
        <w:rPr>
          <w:sz w:val="24"/>
          <w:szCs w:val="24"/>
        </w:rPr>
      </w:pPr>
      <w:r w:rsidDel="00000000" w:rsidR="00000000" w:rsidRPr="00000000">
        <w:rPr>
          <w:sz w:val="24"/>
          <w:szCs w:val="24"/>
          <w:rtl w:val="0"/>
        </w:rPr>
        <w:t xml:space="preserve">Best Buy Canada website clearly displays regular prices, sale prices and discounts on their website.  </w:t>
      </w:r>
    </w:p>
    <w:p w:rsidR="00000000" w:rsidDel="00000000" w:rsidP="00000000" w:rsidRDefault="00000000" w:rsidRPr="00000000" w14:paraId="0000003F">
      <w:pPr>
        <w:numPr>
          <w:ilvl w:val="0"/>
          <w:numId w:val="1"/>
        </w:numPr>
        <w:ind w:left="720" w:hanging="360"/>
        <w:rPr>
          <w:sz w:val="24"/>
          <w:szCs w:val="24"/>
        </w:rPr>
      </w:pPr>
      <w:r w:rsidDel="00000000" w:rsidR="00000000" w:rsidRPr="00000000">
        <w:rPr>
          <w:sz w:val="24"/>
          <w:szCs w:val="24"/>
          <w:rtl w:val="0"/>
        </w:rPr>
        <w:t xml:space="preserve">Sale prices are displayed in red; </w:t>
      </w:r>
    </w:p>
    <w:p w:rsidR="00000000" w:rsidDel="00000000" w:rsidP="00000000" w:rsidRDefault="00000000" w:rsidRPr="00000000" w14:paraId="00000040">
      <w:pPr>
        <w:numPr>
          <w:ilvl w:val="0"/>
          <w:numId w:val="1"/>
        </w:numPr>
        <w:ind w:left="720" w:hanging="360"/>
        <w:rPr>
          <w:sz w:val="24"/>
          <w:szCs w:val="24"/>
        </w:rPr>
      </w:pPr>
      <w:r w:rsidDel="00000000" w:rsidR="00000000" w:rsidRPr="00000000">
        <w:rPr>
          <w:sz w:val="24"/>
          <w:szCs w:val="24"/>
          <w:rtl w:val="0"/>
        </w:rPr>
        <w:t xml:space="preserve">Discount is shown as  “SAVE $xxx”. </w:t>
      </w:r>
    </w:p>
    <w:p w:rsidR="00000000" w:rsidDel="00000000" w:rsidP="00000000" w:rsidRDefault="00000000" w:rsidRPr="00000000" w14:paraId="00000041">
      <w:pPr>
        <w:numPr>
          <w:ilvl w:val="0"/>
          <w:numId w:val="1"/>
        </w:numPr>
        <w:ind w:left="720" w:hanging="360"/>
        <w:rPr>
          <w:sz w:val="24"/>
          <w:szCs w:val="24"/>
        </w:rPr>
      </w:pPr>
      <w:r w:rsidDel="00000000" w:rsidR="00000000" w:rsidRPr="00000000">
        <w:rPr>
          <w:sz w:val="24"/>
          <w:szCs w:val="24"/>
          <w:rtl w:val="0"/>
        </w:rPr>
        <w:t xml:space="preserve">Regular price in black with no “SAVE $xxx</w:t>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7686675" cy="4830052"/>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7686675" cy="483005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b w:val="1"/>
        </w:rPr>
      </w:pPr>
      <w:r w:rsidDel="00000000" w:rsidR="00000000" w:rsidRPr="00000000">
        <w:rPr>
          <w:b w:val="1"/>
          <w:rtl w:val="0"/>
        </w:rPr>
        <w:t xml:space="preserve">Figure 1 - Example sale item</w:t>
      </w:r>
    </w:p>
    <w:p w:rsidR="00000000" w:rsidDel="00000000" w:rsidP="00000000" w:rsidRDefault="00000000" w:rsidRPr="00000000" w14:paraId="00000044">
      <w:pPr>
        <w:jc w:val="center"/>
        <w:rPr>
          <w:b w:val="1"/>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The Order  summary as shown in the figure below. is explained as follows:</w:t>
      </w:r>
    </w:p>
    <w:p w:rsidR="00000000" w:rsidDel="00000000" w:rsidP="00000000" w:rsidRDefault="00000000" w:rsidRPr="00000000" w14:paraId="00000047">
      <w:pPr>
        <w:numPr>
          <w:ilvl w:val="0"/>
          <w:numId w:val="2"/>
        </w:numPr>
        <w:ind w:left="720" w:hanging="360"/>
        <w:rPr>
          <w:sz w:val="24"/>
          <w:szCs w:val="24"/>
          <w:u w:val="none"/>
        </w:rPr>
      </w:pPr>
      <w:r w:rsidDel="00000000" w:rsidR="00000000" w:rsidRPr="00000000">
        <w:rPr>
          <w:sz w:val="24"/>
          <w:szCs w:val="24"/>
          <w:rtl w:val="0"/>
        </w:rPr>
        <w:t xml:space="preserve">Product Subtotal = Sale price  ($2799.99) + Discount amount ($500) = $3299.99</w:t>
      </w:r>
    </w:p>
    <w:p w:rsidR="00000000" w:rsidDel="00000000" w:rsidP="00000000" w:rsidRDefault="00000000" w:rsidRPr="00000000" w14:paraId="00000048">
      <w:pPr>
        <w:numPr>
          <w:ilvl w:val="0"/>
          <w:numId w:val="2"/>
        </w:numPr>
        <w:ind w:left="720" w:hanging="360"/>
        <w:rPr>
          <w:sz w:val="24"/>
          <w:szCs w:val="24"/>
          <w:u w:val="none"/>
        </w:rPr>
      </w:pPr>
      <w:r w:rsidDel="00000000" w:rsidR="00000000" w:rsidRPr="00000000">
        <w:rPr>
          <w:sz w:val="24"/>
          <w:szCs w:val="24"/>
          <w:rtl w:val="0"/>
        </w:rPr>
        <w:t xml:space="preserve">Order discounts = SAVE $500</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Therefore, original price  = price + discount amount.</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jc w:val="center"/>
        <w:rPr>
          <w:b w:val="1"/>
        </w:rPr>
      </w:pPr>
      <w:ins w:author="Kerry-Ann Morrison-James" w:id="0" w:date="2023-07-23T18:45:51Z">
        <w:r w:rsidDel="00000000" w:rsidR="00000000" w:rsidRPr="00000000">
          <w:rPr/>
          <w:drawing>
            <wp:inline distB="114300" distT="114300" distL="114300" distR="114300">
              <wp:extent cx="6821833" cy="3662363"/>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821833" cy="3662363"/>
                      </a:xfrm>
                      <a:prstGeom prst="rect"/>
                      <a:ln/>
                    </pic:spPr>
                  </pic:pic>
                </a:graphicData>
              </a:graphic>
            </wp:inline>
          </w:drawing>
        </w:r>
      </w:ins>
      <w:r w:rsidDel="00000000" w:rsidR="00000000" w:rsidRPr="00000000">
        <w:rPr>
          <w:rtl w:val="0"/>
        </w:rPr>
      </w:r>
    </w:p>
    <w:p w:rsidR="00000000" w:rsidDel="00000000" w:rsidP="00000000" w:rsidRDefault="00000000" w:rsidRPr="00000000" w14:paraId="0000004D">
      <w:pPr>
        <w:jc w:val="center"/>
        <w:rPr>
          <w:b w:val="1"/>
        </w:rPr>
      </w:pPr>
      <w:r w:rsidDel="00000000" w:rsidR="00000000" w:rsidRPr="00000000">
        <w:rPr>
          <w:b w:val="1"/>
          <w:rtl w:val="0"/>
        </w:rPr>
        <w:t xml:space="preserve">Figure 2 - Cart showing original price of TV on sale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b w:val="1"/>
        </w:rPr>
      </w:pPr>
      <w:bookmarkStart w:colFirst="0" w:colLast="0" w:name="_k4oa2ej9si5" w:id="15"/>
      <w:bookmarkEnd w:id="15"/>
      <w:r w:rsidDel="00000000" w:rsidR="00000000" w:rsidRPr="00000000">
        <w:rPr>
          <w:b w:val="1"/>
          <w:rtl w:val="0"/>
        </w:rPr>
        <w:t xml:space="preserve">Work Breakdown Structure</w:t>
      </w:r>
    </w:p>
    <w:p w:rsidR="00000000" w:rsidDel="00000000" w:rsidP="00000000" w:rsidRDefault="00000000" w:rsidRPr="00000000" w14:paraId="00000051">
      <w:pPr>
        <w:rPr/>
      </w:pPr>
      <w:r w:rsidDel="00000000" w:rsidR="00000000" w:rsidRPr="00000000">
        <w:rPr>
          <w:rtl w:val="0"/>
        </w:rPr>
      </w:r>
    </w:p>
    <w:tbl>
      <w:tblPr>
        <w:tblStyle w:val="Table1"/>
        <w:tblW w:w="117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3390"/>
        <w:gridCol w:w="3495"/>
        <w:tblGridChange w:id="0">
          <w:tblGrid>
            <w:gridCol w:w="4830"/>
            <w:gridCol w:w="3390"/>
            <w:gridCol w:w="3495"/>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Activity</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Name</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Due Date</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Design and Analysis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Kerry-Ann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July 24</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Collection and preprocessing</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Abisola, Amina</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July 24</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Update Flask App</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Kerry-Ann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July 27</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Tableau Charts</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Abisola, Amina, Ishita</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July 27</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Machine Learning</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Khurram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July 27</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Testing &amp; Review</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July 31</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Slides &amp; Presentation</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Ishita &amp; Amina</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July 31</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 Review and Practice</w:t>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Aug 2</w:t>
            </w:r>
          </w:p>
        </w:tc>
      </w:tr>
    </w:tbl>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torvirtdatap-oxv9509.slack.com/archives/C05B5PZ04LC/p1690141037863879" TargetMode="Externa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